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FB7" w:rsidRDefault="005B6FB7" w:rsidP="005B6FB7">
      <w:pPr>
        <w:rPr>
          <w:rFonts w:hint="eastAsia"/>
        </w:rPr>
      </w:pPr>
      <w:r>
        <w:rPr>
          <w:rFonts w:hint="eastAsia"/>
        </w:rPr>
        <w:t>【游戏名字】：暂时定为集换式卡牌《三国志缭乱传》。</w:t>
      </w:r>
    </w:p>
    <w:p w:rsidR="005B6FB7" w:rsidRDefault="005B6FB7" w:rsidP="005B6FB7"/>
    <w:p w:rsidR="005B6FB7" w:rsidRDefault="005B6FB7" w:rsidP="005B6FB7">
      <w:pPr>
        <w:rPr>
          <w:rFonts w:hint="eastAsia"/>
        </w:rPr>
      </w:pPr>
      <w:r>
        <w:rPr>
          <w:rFonts w:hint="eastAsia"/>
        </w:rPr>
        <w:t>【游戏背景】：三国志为背景题材，三国武将为核心。</w:t>
      </w:r>
    </w:p>
    <w:p w:rsidR="005B6FB7" w:rsidRDefault="005B6FB7" w:rsidP="005B6FB7"/>
    <w:p w:rsidR="005B6FB7" w:rsidRDefault="005B6FB7" w:rsidP="005B6FB7">
      <w:pPr>
        <w:rPr>
          <w:rFonts w:hint="eastAsia"/>
        </w:rPr>
      </w:pPr>
      <w:r>
        <w:rPr>
          <w:rFonts w:hint="eastAsia"/>
        </w:rPr>
        <w:t>【游戏定义】：《三国志缭乱传》是一款</w:t>
      </w:r>
      <w:commentRangeStart w:id="0"/>
      <w:r>
        <w:rPr>
          <w:rFonts w:hint="eastAsia"/>
        </w:rPr>
        <w:t>集换式卡牌游戏</w:t>
      </w:r>
      <w:commentRangeEnd w:id="0"/>
      <w:r w:rsidR="00364485">
        <w:rPr>
          <w:rStyle w:val="a3"/>
        </w:rPr>
        <w:commentReference w:id="0"/>
      </w:r>
      <w:r>
        <w:rPr>
          <w:rFonts w:hint="eastAsia"/>
        </w:rPr>
        <w:t>，需要在游戏中收集卡牌来组成自己的牌组。然后用此牌组按一定的</w:t>
      </w:r>
      <w:commentRangeStart w:id="1"/>
      <w:r>
        <w:rPr>
          <w:rFonts w:hint="eastAsia"/>
        </w:rPr>
        <w:t>游戏规则</w:t>
      </w:r>
      <w:commentRangeEnd w:id="1"/>
      <w:r w:rsidR="00364485">
        <w:rPr>
          <w:rStyle w:val="a3"/>
        </w:rPr>
        <w:commentReference w:id="1"/>
      </w:r>
      <w:r>
        <w:rPr>
          <w:rFonts w:hint="eastAsia"/>
        </w:rPr>
        <w:t>，与对手的牌组进行</w:t>
      </w:r>
      <w:r>
        <w:rPr>
          <w:rFonts w:hint="eastAsia"/>
        </w:rPr>
        <w:t>1</w:t>
      </w:r>
      <w:r>
        <w:rPr>
          <w:rFonts w:hint="eastAsia"/>
        </w:rPr>
        <w:t>对</w:t>
      </w:r>
      <w:r>
        <w:rPr>
          <w:rFonts w:hint="eastAsia"/>
        </w:rPr>
        <w:t>1</w:t>
      </w:r>
      <w:r>
        <w:rPr>
          <w:rFonts w:hint="eastAsia"/>
        </w:rPr>
        <w:t>或者</w:t>
      </w:r>
      <w:r>
        <w:rPr>
          <w:rFonts w:hint="eastAsia"/>
        </w:rPr>
        <w:t>2</w:t>
      </w:r>
      <w:r>
        <w:rPr>
          <w:rFonts w:hint="eastAsia"/>
        </w:rPr>
        <w:t>对</w:t>
      </w:r>
      <w:r>
        <w:rPr>
          <w:rFonts w:hint="eastAsia"/>
        </w:rPr>
        <w:t>2</w:t>
      </w:r>
      <w:r>
        <w:rPr>
          <w:rFonts w:hint="eastAsia"/>
        </w:rPr>
        <w:t>的战斗，直至获得胜利。通过收集卡片，挑战历史剧情。在了解历史的同时进行游戏。</w:t>
      </w:r>
    </w:p>
    <w:p w:rsidR="005B6FB7" w:rsidRDefault="005B6FB7" w:rsidP="005B6FB7"/>
    <w:p w:rsidR="005B6FB7" w:rsidRDefault="005B6FB7" w:rsidP="005B6FB7"/>
    <w:p w:rsidR="005B6FB7" w:rsidRDefault="005B6FB7" w:rsidP="005B6FB7"/>
    <w:p w:rsidR="005B6FB7" w:rsidRDefault="005B6FB7" w:rsidP="005B6FB7"/>
    <w:p w:rsidR="005B6FB7" w:rsidRDefault="005B6FB7" w:rsidP="005B6FB7"/>
    <w:p w:rsidR="005B6FB7" w:rsidRDefault="005B6FB7" w:rsidP="005B6FB7">
      <w:pPr>
        <w:rPr>
          <w:rFonts w:hint="eastAsia"/>
        </w:rPr>
      </w:pPr>
      <w:r>
        <w:rPr>
          <w:rFonts w:hint="eastAsia"/>
        </w:rPr>
        <w:t>1</w:t>
      </w:r>
      <w:r>
        <w:rPr>
          <w:rFonts w:hint="eastAsia"/>
        </w:rPr>
        <w:t>、【游戏简介】：</w:t>
      </w:r>
    </w:p>
    <w:p w:rsidR="005B6FB7" w:rsidRDefault="005B6FB7" w:rsidP="005B6FB7">
      <w:pPr>
        <w:rPr>
          <w:rFonts w:hint="eastAsia"/>
        </w:rPr>
      </w:pPr>
      <w:r>
        <w:rPr>
          <w:rFonts w:hint="eastAsia"/>
        </w:rPr>
        <w:t>《三国志缭乱传》，</w:t>
      </w:r>
      <w:ins w:id="2" w:author="张铖" w:date="2013-07-31T22:01:00Z">
        <w:r w:rsidR="00364485">
          <w:rPr>
            <w:rFonts w:hint="eastAsia"/>
          </w:rPr>
          <w:t>下</w:t>
        </w:r>
      </w:ins>
      <w:r>
        <w:rPr>
          <w:rFonts w:hint="eastAsia"/>
        </w:rPr>
        <w:t>简称“缭乱传”，是根据三国志题材改编的一款集换式卡牌游戏（</w:t>
      </w:r>
      <w:r>
        <w:rPr>
          <w:rFonts w:hint="eastAsia"/>
        </w:rPr>
        <w:t>TCG</w:t>
      </w:r>
      <w:r>
        <w:rPr>
          <w:rFonts w:hint="eastAsia"/>
        </w:rPr>
        <w:t>）。</w:t>
      </w:r>
    </w:p>
    <w:p w:rsidR="005B6FB7" w:rsidRDefault="005B6FB7" w:rsidP="005B6FB7">
      <w:pPr>
        <w:rPr>
          <w:rFonts w:hint="eastAsia"/>
        </w:rPr>
      </w:pPr>
      <w:r>
        <w:rPr>
          <w:rFonts w:hint="eastAsia"/>
        </w:rPr>
        <w:t>游戏中，你操控一只由三国英雄组成的大军与你的对手进行对战，消灭对手的所有军队，你将获得游戏的胜利。</w:t>
      </w:r>
    </w:p>
    <w:p w:rsidR="005B6FB7" w:rsidRDefault="005B6FB7" w:rsidP="005B6FB7"/>
    <w:p w:rsidR="005B6FB7" w:rsidRDefault="005B6FB7" w:rsidP="005B6FB7"/>
    <w:p w:rsidR="005B6FB7" w:rsidRDefault="005B6FB7" w:rsidP="005B6FB7">
      <w:pPr>
        <w:rPr>
          <w:rFonts w:hint="eastAsia"/>
        </w:rPr>
      </w:pPr>
      <w:r>
        <w:rPr>
          <w:rFonts w:hint="eastAsia"/>
        </w:rPr>
        <w:t>2</w:t>
      </w:r>
      <w:r>
        <w:rPr>
          <w:rFonts w:hint="eastAsia"/>
        </w:rPr>
        <w:t>、【游戏概述】：</w:t>
      </w:r>
    </w:p>
    <w:p w:rsidR="005B6FB7" w:rsidRDefault="005B6FB7" w:rsidP="005B6FB7">
      <w:pPr>
        <w:rPr>
          <w:rFonts w:hint="eastAsia"/>
        </w:rPr>
      </w:pPr>
      <w:commentRangeStart w:id="3"/>
      <w:r>
        <w:rPr>
          <w:rFonts w:hint="eastAsia"/>
        </w:rPr>
        <w:t>“缭乱传”是一款集换式卡牌游戏，适合</w:t>
      </w:r>
      <w:r>
        <w:rPr>
          <w:rFonts w:hint="eastAsia"/>
        </w:rPr>
        <w:t>2</w:t>
      </w:r>
      <w:r>
        <w:rPr>
          <w:rFonts w:hint="eastAsia"/>
        </w:rPr>
        <w:t>人或</w:t>
      </w:r>
      <w:r>
        <w:rPr>
          <w:rFonts w:hint="eastAsia"/>
        </w:rPr>
        <w:t>4</w:t>
      </w:r>
      <w:r>
        <w:rPr>
          <w:rFonts w:hint="eastAsia"/>
        </w:rPr>
        <w:t>人对战。</w:t>
      </w:r>
      <w:commentRangeEnd w:id="3"/>
      <w:r w:rsidR="00364485">
        <w:rPr>
          <w:rStyle w:val="a3"/>
        </w:rPr>
        <w:commentReference w:id="3"/>
      </w:r>
    </w:p>
    <w:p w:rsidR="005B6FB7" w:rsidRDefault="005B6FB7" w:rsidP="005B6FB7">
      <w:pPr>
        <w:rPr>
          <w:rFonts w:hint="eastAsia"/>
        </w:rPr>
      </w:pPr>
      <w:r>
        <w:rPr>
          <w:rFonts w:hint="eastAsia"/>
        </w:rPr>
        <w:t>“缭乱传”暂时有</w:t>
      </w:r>
      <w:r>
        <w:rPr>
          <w:rFonts w:hint="eastAsia"/>
        </w:rPr>
        <w:t>5</w:t>
      </w:r>
      <w:r>
        <w:rPr>
          <w:rFonts w:hint="eastAsia"/>
        </w:rPr>
        <w:t>种类型的卡牌，武将牌、锦囊牌、装备牌，场景牌，事件牌。【装备牌分为：武器、防具、坐骑。】</w:t>
      </w:r>
    </w:p>
    <w:p w:rsidR="005B6FB7" w:rsidRDefault="005B6FB7" w:rsidP="005B6FB7"/>
    <w:p w:rsidR="005B6FB7" w:rsidRDefault="005B6FB7" w:rsidP="005B6FB7"/>
    <w:p w:rsidR="005B6FB7" w:rsidRDefault="005B6FB7" w:rsidP="005B6FB7">
      <w:pPr>
        <w:rPr>
          <w:rFonts w:hint="eastAsia"/>
        </w:rPr>
      </w:pPr>
      <w:r>
        <w:rPr>
          <w:rFonts w:hint="eastAsia"/>
        </w:rPr>
        <w:t>3</w:t>
      </w:r>
      <w:commentRangeStart w:id="4"/>
      <w:r>
        <w:rPr>
          <w:rFonts w:hint="eastAsia"/>
        </w:rPr>
        <w:t>、【游戏简则】：</w:t>
      </w:r>
      <w:commentRangeEnd w:id="4"/>
      <w:r w:rsidR="00364485">
        <w:rPr>
          <w:rStyle w:val="a3"/>
        </w:rPr>
        <w:commentReference w:id="4"/>
      </w:r>
    </w:p>
    <w:p w:rsidR="005B6FB7" w:rsidRDefault="005B6FB7" w:rsidP="005B6FB7">
      <w:pPr>
        <w:rPr>
          <w:rFonts w:hint="eastAsia"/>
        </w:rPr>
      </w:pPr>
      <w:r>
        <w:rPr>
          <w:rFonts w:hint="eastAsia"/>
        </w:rPr>
        <w:t>胜利条件：</w:t>
      </w:r>
    </w:p>
    <w:p w:rsidR="005B6FB7" w:rsidRDefault="005B6FB7" w:rsidP="005B6FB7">
      <w:pPr>
        <w:rPr>
          <w:rFonts w:hint="eastAsia"/>
        </w:rPr>
      </w:pPr>
      <w:r>
        <w:rPr>
          <w:rFonts w:hint="eastAsia"/>
        </w:rPr>
        <w:t>对手的所有武将阵亡，你将获得游戏胜利。如果双方最后一名武将同时阵亡，则为平局。</w:t>
      </w:r>
    </w:p>
    <w:p w:rsidR="005B6FB7" w:rsidRDefault="005B6FB7" w:rsidP="005B6FB7"/>
    <w:p w:rsidR="005B6FB7" w:rsidRDefault="005B6FB7" w:rsidP="005B6FB7">
      <w:pPr>
        <w:rPr>
          <w:rFonts w:hint="eastAsia"/>
        </w:rPr>
      </w:pPr>
      <w:r>
        <w:rPr>
          <w:rFonts w:hint="eastAsia"/>
        </w:rPr>
        <w:t>游戏准备</w:t>
      </w:r>
      <w:r>
        <w:rPr>
          <w:rFonts w:hint="eastAsia"/>
        </w:rPr>
        <w:t>,</w:t>
      </w:r>
      <w:r>
        <w:rPr>
          <w:rFonts w:hint="eastAsia"/>
        </w:rPr>
        <w:t>以及牌组创建：</w:t>
      </w:r>
    </w:p>
    <w:p w:rsidR="005B6FB7" w:rsidRDefault="005B6FB7" w:rsidP="005B6FB7">
      <w:pPr>
        <w:rPr>
          <w:rFonts w:hint="eastAsia"/>
        </w:rPr>
      </w:pPr>
      <w:r>
        <w:rPr>
          <w:rFonts w:hint="eastAsia"/>
        </w:rPr>
        <w:t>当你有卡牌后，你才可以组自己的牌组，玩家各自选择一些相同势力的武将牌，以及一些装备，锦囊，场景，事件牌，组成牌组。组牌时，规则允许同名的牌，一个牌组里最多可以出现</w:t>
      </w:r>
      <w:r>
        <w:rPr>
          <w:rFonts w:hint="eastAsia"/>
        </w:rPr>
        <w:t>3</w:t>
      </w:r>
      <w:r>
        <w:rPr>
          <w:rFonts w:hint="eastAsia"/>
        </w:rPr>
        <w:t>张，例如：你可以组</w:t>
      </w:r>
      <w:r>
        <w:rPr>
          <w:rFonts w:hint="eastAsia"/>
        </w:rPr>
        <w:t>3</w:t>
      </w:r>
      <w:r>
        <w:rPr>
          <w:rFonts w:hint="eastAsia"/>
        </w:rPr>
        <w:t>张“曹操”进入你的牌组。</w:t>
      </w:r>
    </w:p>
    <w:p w:rsidR="005B6FB7" w:rsidRDefault="005B6FB7" w:rsidP="005B6FB7"/>
    <w:p w:rsidR="005B6FB7" w:rsidRDefault="005B6FB7" w:rsidP="005B6FB7"/>
    <w:p w:rsidR="005B6FB7" w:rsidRDefault="005B6FB7" w:rsidP="005B6FB7"/>
    <w:p w:rsidR="005B6FB7" w:rsidRDefault="005B6FB7" w:rsidP="005B6FB7"/>
    <w:p w:rsidR="005B6FB7" w:rsidRDefault="005B6FB7" w:rsidP="005B6FB7">
      <w:pPr>
        <w:rPr>
          <w:rFonts w:hint="eastAsia"/>
        </w:rPr>
      </w:pPr>
      <w:commentRangeStart w:id="5"/>
      <w:r>
        <w:rPr>
          <w:rFonts w:hint="eastAsia"/>
        </w:rPr>
        <w:t>【游戏运营】</w:t>
      </w:r>
      <w:commentRangeEnd w:id="5"/>
      <w:r w:rsidR="00364485">
        <w:rPr>
          <w:rStyle w:val="a3"/>
        </w:rPr>
        <w:commentReference w:id="5"/>
      </w:r>
    </w:p>
    <w:p w:rsidR="005B6FB7" w:rsidRDefault="005B6FB7" w:rsidP="005B6FB7"/>
    <w:p w:rsidR="005B6FB7" w:rsidRDefault="005B6FB7" w:rsidP="005B6FB7">
      <w:pPr>
        <w:rPr>
          <w:rFonts w:hint="eastAsia"/>
        </w:rPr>
      </w:pPr>
      <w:r>
        <w:rPr>
          <w:rFonts w:hint="eastAsia"/>
        </w:rPr>
        <w:t>因为是以手机为平台，我们在玩家无法联机的情况下，也有要能娱乐的部分。【集换式卡牌游戏本身的乐趣在于收集卡牌，创建牌组，玩家对战】所以我想增加一个就是</w:t>
      </w:r>
      <w:commentRangeStart w:id="6"/>
      <w:r>
        <w:rPr>
          <w:rFonts w:hint="eastAsia"/>
        </w:rPr>
        <w:t>剧情闯关</w:t>
      </w:r>
      <w:commentRangeEnd w:id="6"/>
      <w:r w:rsidR="00364485">
        <w:rPr>
          <w:rStyle w:val="a3"/>
        </w:rPr>
        <w:commentReference w:id="6"/>
      </w:r>
      <w:r>
        <w:rPr>
          <w:rFonts w:hint="eastAsia"/>
        </w:rPr>
        <w:t>，能用自己收集，创建好的牌组来和电脑</w:t>
      </w:r>
      <w:r>
        <w:rPr>
          <w:rFonts w:hint="eastAsia"/>
        </w:rPr>
        <w:t>AI</w:t>
      </w:r>
      <w:r>
        <w:rPr>
          <w:rFonts w:hint="eastAsia"/>
        </w:rPr>
        <w:t>进行对战。例如：我组建了蜀国牌组，在剧情模式第一关，我就必须挑战黄巾之乱战役。</w:t>
      </w:r>
    </w:p>
    <w:p w:rsidR="005B6FB7" w:rsidRDefault="005B6FB7" w:rsidP="005B6FB7"/>
    <w:p w:rsidR="005B6FB7" w:rsidRDefault="005B6FB7" w:rsidP="005B6FB7">
      <w:pPr>
        <w:rPr>
          <w:rFonts w:hint="eastAsia"/>
        </w:rPr>
      </w:pPr>
      <w:r>
        <w:rPr>
          <w:rFonts w:hint="eastAsia"/>
        </w:rPr>
        <w:t>战役走向，则是随着三国志的剧情来走，何时攻打战役，何时获得名将帮助。游戏战役推进</w:t>
      </w:r>
      <w:r>
        <w:rPr>
          <w:rFonts w:hint="eastAsia"/>
        </w:rPr>
        <w:lastRenderedPageBreak/>
        <w:t>也代表游戏的时间推进，也代表游戏背景的时间线推进。</w:t>
      </w:r>
    </w:p>
    <w:p w:rsidR="005B6FB7" w:rsidRDefault="005B6FB7" w:rsidP="005B6FB7"/>
    <w:p w:rsidR="008A7B41" w:rsidRDefault="005B6FB7" w:rsidP="005B6FB7">
      <w:pPr>
        <w:rPr>
          <w:rFonts w:hint="eastAsia"/>
        </w:rPr>
      </w:pPr>
      <w:r>
        <w:rPr>
          <w:rFonts w:hint="eastAsia"/>
        </w:rPr>
        <w:t>开始设定</w:t>
      </w:r>
      <w:r>
        <w:rPr>
          <w:rFonts w:hint="eastAsia"/>
        </w:rPr>
        <w:t>3</w:t>
      </w:r>
      <w:r>
        <w:rPr>
          <w:rFonts w:hint="eastAsia"/>
        </w:rPr>
        <w:t>个分支，因为先前游戏规定，只能选择相同势力的武将进行对战比较符合历史。所以分支分别为【魏武霸业，【蜀汉复兴】，和【立基江东】。三个剧情。玩家可以分别扮演曹操，孙坚，刘备等人进行战役模式闯关，不同国家则有不同剧情走向。</w:t>
      </w:r>
    </w:p>
    <w:sectPr w:rsidR="008A7B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张铖" w:date="2013-07-31T22:00:00Z" w:initials="ZC">
    <w:p w:rsidR="00364485" w:rsidRDefault="00364485">
      <w:pPr>
        <w:pStyle w:val="a4"/>
      </w:pPr>
      <w:r>
        <w:rPr>
          <w:rStyle w:val="a3"/>
        </w:rPr>
        <w:annotationRef/>
      </w:r>
      <w:r>
        <w:rPr>
          <w:rFonts w:hint="eastAsia"/>
        </w:rPr>
        <w:t>添加集换式卡牌的定义，要具体一些，别光百度，要加上自己的理解。补充集换式卡牌游戏的优点→从游戏性、商业模式等方向出发</w:t>
      </w:r>
    </w:p>
  </w:comment>
  <w:comment w:id="1" w:author="张铖" w:date="2013-07-31T22:01:00Z" w:initials="ZC">
    <w:p w:rsidR="00364485" w:rsidRDefault="00364485">
      <w:pPr>
        <w:pStyle w:val="a4"/>
      </w:pPr>
      <w:r>
        <w:rPr>
          <w:rStyle w:val="a3"/>
        </w:rPr>
        <w:annotationRef/>
      </w:r>
      <w:r>
        <w:rPr>
          <w:rFonts w:hint="eastAsia"/>
        </w:rPr>
        <w:t>这里涉及到一个问题，我之前也和你说了，手游的本地</w:t>
      </w:r>
      <w:r>
        <w:rPr>
          <w:rFonts w:hint="eastAsia"/>
        </w:rPr>
        <w:t>/</w:t>
      </w:r>
      <w:r>
        <w:rPr>
          <w:rFonts w:hint="eastAsia"/>
        </w:rPr>
        <w:t>网络游戏内容应该有一个比例，单纯的网络对战是不行的，单纯的本地内容也不赚钱，你对这个比例要有一个概念，准确的写下来。</w:t>
      </w:r>
    </w:p>
  </w:comment>
  <w:comment w:id="3" w:author="张铖" w:date="2013-07-31T22:02:00Z" w:initials="ZC">
    <w:p w:rsidR="00364485" w:rsidRDefault="00364485">
      <w:pPr>
        <w:pStyle w:val="a4"/>
      </w:pPr>
      <w:r>
        <w:rPr>
          <w:rStyle w:val="a3"/>
        </w:rPr>
        <w:annotationRef/>
      </w:r>
      <w:r>
        <w:rPr>
          <w:rFonts w:hint="eastAsia"/>
        </w:rPr>
        <w:t>参照批注</w:t>
      </w:r>
      <w:r>
        <w:rPr>
          <w:rFonts w:hint="eastAsia"/>
        </w:rPr>
        <w:t>2</w:t>
      </w:r>
      <w:r>
        <w:rPr>
          <w:rFonts w:hint="eastAsia"/>
        </w:rPr>
        <w:t>，你这里的设定从根本上就有违一个成熟的手游应该有的状态，单纯的网络对战不适合中国的网络环境</w:t>
      </w:r>
    </w:p>
  </w:comment>
  <w:comment w:id="4" w:author="张铖" w:date="2013-07-31T22:02:00Z" w:initials="ZC">
    <w:p w:rsidR="00364485" w:rsidRDefault="00364485">
      <w:pPr>
        <w:pStyle w:val="a4"/>
      </w:pPr>
      <w:r>
        <w:rPr>
          <w:rStyle w:val="a3"/>
        </w:rPr>
        <w:annotationRef/>
      </w:r>
      <w:r>
        <w:rPr>
          <w:rFonts w:hint="eastAsia"/>
        </w:rPr>
        <w:t>这里的规则可以作为成品规则的一部分，你还要考虑到本地游戏的内容，重写这一部分</w:t>
      </w:r>
    </w:p>
  </w:comment>
  <w:comment w:id="5" w:author="张铖" w:date="2013-07-31T22:04:00Z" w:initials="ZC">
    <w:p w:rsidR="00364485" w:rsidRDefault="00364485">
      <w:pPr>
        <w:pStyle w:val="a4"/>
        <w:rPr>
          <w:rFonts w:hint="eastAsia"/>
        </w:rPr>
      </w:pPr>
      <w:r>
        <w:rPr>
          <w:rStyle w:val="a3"/>
        </w:rPr>
        <w:annotationRef/>
      </w:r>
      <w:r>
        <w:rPr>
          <w:rFonts w:hint="eastAsia"/>
        </w:rPr>
        <w:t>游戏运营的内容目前不是你应该考虑的，真要写，也应该是关于“发行”、“推广”、“盈利模式”的讨论，而不是你这里所写的单机游戏内容。</w:t>
      </w:r>
    </w:p>
    <w:p w:rsidR="00364485" w:rsidRDefault="00364485">
      <w:pPr>
        <w:pStyle w:val="a4"/>
      </w:pPr>
      <w:r>
        <w:rPr>
          <w:rFonts w:hint="eastAsia"/>
        </w:rPr>
        <w:t>运营报告需要更加复杂的背景支持，真要做起来首先就需要进行充分的市场调研，暂时别写了吧。</w:t>
      </w:r>
    </w:p>
  </w:comment>
  <w:comment w:id="6" w:author="张铖" w:date="2013-07-31T22:06:00Z" w:initials="ZC">
    <w:p w:rsidR="00364485" w:rsidRDefault="00364485">
      <w:pPr>
        <w:pStyle w:val="a4"/>
        <w:rPr>
          <w:rFonts w:hint="eastAsia"/>
        </w:rPr>
      </w:pPr>
      <w:r>
        <w:rPr>
          <w:rStyle w:val="a3"/>
        </w:rPr>
        <w:annotationRef/>
      </w:r>
      <w:r>
        <w:rPr>
          <w:rFonts w:hint="eastAsia"/>
        </w:rPr>
        <w:t>首先这一部分应该写到游戏概述和规则中。其次剧情闯关的设计不错，但可以多想一步，比方说在玩家个人闯关到某一处的时候需要和朋友一起通过之类的综合性设定。</w:t>
      </w:r>
    </w:p>
    <w:p w:rsidR="00364485" w:rsidRPr="00364485" w:rsidRDefault="00364485">
      <w:pPr>
        <w:pStyle w:val="a4"/>
      </w:pPr>
      <w:r>
        <w:rPr>
          <w:rFonts w:hint="eastAsia"/>
        </w:rPr>
        <w:t>另外网络对战按照你的定义也过于单调，没有办法照顾“休闲玩家”和“时间碎片化玩家”的需要，参考百万亚瑟王，可以尝试加入类似“探索”的部分。</w:t>
      </w:r>
      <w:bookmarkStart w:id="7" w:name="_GoBack"/>
      <w:bookmarkEnd w:id="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FB7"/>
    <w:rsid w:val="00364485"/>
    <w:rsid w:val="005B6FB7"/>
    <w:rsid w:val="008A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64485"/>
    <w:rPr>
      <w:sz w:val="21"/>
      <w:szCs w:val="21"/>
    </w:rPr>
  </w:style>
  <w:style w:type="paragraph" w:styleId="a4">
    <w:name w:val="annotation text"/>
    <w:basedOn w:val="a"/>
    <w:link w:val="Char"/>
    <w:uiPriority w:val="99"/>
    <w:semiHidden/>
    <w:unhideWhenUsed/>
    <w:rsid w:val="00364485"/>
    <w:pPr>
      <w:jc w:val="left"/>
    </w:pPr>
  </w:style>
  <w:style w:type="character" w:customStyle="1" w:styleId="Char">
    <w:name w:val="批注文字 Char"/>
    <w:basedOn w:val="a0"/>
    <w:link w:val="a4"/>
    <w:uiPriority w:val="99"/>
    <w:semiHidden/>
    <w:rsid w:val="00364485"/>
  </w:style>
  <w:style w:type="paragraph" w:styleId="a5">
    <w:name w:val="annotation subject"/>
    <w:basedOn w:val="a4"/>
    <w:next w:val="a4"/>
    <w:link w:val="Char0"/>
    <w:uiPriority w:val="99"/>
    <w:semiHidden/>
    <w:unhideWhenUsed/>
    <w:rsid w:val="00364485"/>
    <w:rPr>
      <w:b/>
      <w:bCs/>
    </w:rPr>
  </w:style>
  <w:style w:type="character" w:customStyle="1" w:styleId="Char0">
    <w:name w:val="批注主题 Char"/>
    <w:basedOn w:val="Char"/>
    <w:link w:val="a5"/>
    <w:uiPriority w:val="99"/>
    <w:semiHidden/>
    <w:rsid w:val="00364485"/>
    <w:rPr>
      <w:b/>
      <w:bCs/>
    </w:rPr>
  </w:style>
  <w:style w:type="paragraph" w:styleId="a6">
    <w:name w:val="Balloon Text"/>
    <w:basedOn w:val="a"/>
    <w:link w:val="Char1"/>
    <w:uiPriority w:val="99"/>
    <w:semiHidden/>
    <w:unhideWhenUsed/>
    <w:rsid w:val="00364485"/>
    <w:rPr>
      <w:sz w:val="18"/>
      <w:szCs w:val="18"/>
    </w:rPr>
  </w:style>
  <w:style w:type="character" w:customStyle="1" w:styleId="Char1">
    <w:name w:val="批注框文本 Char"/>
    <w:basedOn w:val="a0"/>
    <w:link w:val="a6"/>
    <w:uiPriority w:val="99"/>
    <w:semiHidden/>
    <w:rsid w:val="003644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64485"/>
    <w:rPr>
      <w:sz w:val="21"/>
      <w:szCs w:val="21"/>
    </w:rPr>
  </w:style>
  <w:style w:type="paragraph" w:styleId="a4">
    <w:name w:val="annotation text"/>
    <w:basedOn w:val="a"/>
    <w:link w:val="Char"/>
    <w:uiPriority w:val="99"/>
    <w:semiHidden/>
    <w:unhideWhenUsed/>
    <w:rsid w:val="00364485"/>
    <w:pPr>
      <w:jc w:val="left"/>
    </w:pPr>
  </w:style>
  <w:style w:type="character" w:customStyle="1" w:styleId="Char">
    <w:name w:val="批注文字 Char"/>
    <w:basedOn w:val="a0"/>
    <w:link w:val="a4"/>
    <w:uiPriority w:val="99"/>
    <w:semiHidden/>
    <w:rsid w:val="00364485"/>
  </w:style>
  <w:style w:type="paragraph" w:styleId="a5">
    <w:name w:val="annotation subject"/>
    <w:basedOn w:val="a4"/>
    <w:next w:val="a4"/>
    <w:link w:val="Char0"/>
    <w:uiPriority w:val="99"/>
    <w:semiHidden/>
    <w:unhideWhenUsed/>
    <w:rsid w:val="00364485"/>
    <w:rPr>
      <w:b/>
      <w:bCs/>
    </w:rPr>
  </w:style>
  <w:style w:type="character" w:customStyle="1" w:styleId="Char0">
    <w:name w:val="批注主题 Char"/>
    <w:basedOn w:val="Char"/>
    <w:link w:val="a5"/>
    <w:uiPriority w:val="99"/>
    <w:semiHidden/>
    <w:rsid w:val="00364485"/>
    <w:rPr>
      <w:b/>
      <w:bCs/>
    </w:rPr>
  </w:style>
  <w:style w:type="paragraph" w:styleId="a6">
    <w:name w:val="Balloon Text"/>
    <w:basedOn w:val="a"/>
    <w:link w:val="Char1"/>
    <w:uiPriority w:val="99"/>
    <w:semiHidden/>
    <w:unhideWhenUsed/>
    <w:rsid w:val="00364485"/>
    <w:rPr>
      <w:sz w:val="18"/>
      <w:szCs w:val="18"/>
    </w:rPr>
  </w:style>
  <w:style w:type="character" w:customStyle="1" w:styleId="Char1">
    <w:name w:val="批注框文本 Char"/>
    <w:basedOn w:val="a0"/>
    <w:link w:val="a6"/>
    <w:uiPriority w:val="99"/>
    <w:semiHidden/>
    <w:rsid w:val="003644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132</Words>
  <Characters>754</Characters>
  <Application>Microsoft Office Word</Application>
  <DocSecurity>0</DocSecurity>
  <Lines>6</Lines>
  <Paragraphs>1</Paragraphs>
  <ScaleCrop>false</ScaleCrop>
  <Company>北京邮电大学</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张铖</dc:creator>
  <cp:lastModifiedBy>张铖</cp:lastModifiedBy>
  <cp:revision>2</cp:revision>
  <dcterms:created xsi:type="dcterms:W3CDTF">2013-07-31T13:57:00Z</dcterms:created>
  <dcterms:modified xsi:type="dcterms:W3CDTF">2013-07-31T14:06:00Z</dcterms:modified>
</cp:coreProperties>
</file>